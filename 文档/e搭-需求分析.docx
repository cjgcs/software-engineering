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20AD" w14:textId="4ABB579F" w:rsidR="00520AC8" w:rsidRP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3需求分析</w:t>
      </w:r>
    </w:p>
    <w:p w14:paraId="5B7D7F43" w14:textId="101D4CCD" w:rsidR="00520AC8" w:rsidRP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3.1任务概述</w:t>
      </w:r>
    </w:p>
    <w:p w14:paraId="78881543" w14:textId="23B8F27F" w:rsidR="00520AC8" w:rsidRP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3.1.1目标</w:t>
      </w:r>
    </w:p>
    <w:p w14:paraId="093BB880" w14:textId="225761BA" w:rsidR="00520AC8" w:rsidRP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.1.2</w:t>
      </w:r>
      <w:r w:rsidR="00C641DC" w:rsidRPr="000B44AB">
        <w:rPr>
          <w:rFonts w:ascii="宋体" w:eastAsia="宋体" w:hAnsi="宋体" w:cstheme="minorEastAsia" w:hint="eastAsia"/>
          <w:sz w:val="24"/>
          <w:szCs w:val="24"/>
        </w:rPr>
        <w:t>运行环境</w:t>
      </w:r>
    </w:p>
    <w:p w14:paraId="0D4CEFD2" w14:textId="03E02C3B" w:rsidR="00C641DC" w:rsidRPr="000B44AB" w:rsidRDefault="00C641DC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.1.3</w:t>
      </w:r>
      <w:r w:rsidRPr="000B44AB">
        <w:rPr>
          <w:rFonts w:ascii="宋体" w:eastAsia="宋体" w:hAnsi="宋体" w:cstheme="minorEastAsia" w:hint="eastAsia"/>
          <w:sz w:val="24"/>
          <w:szCs w:val="24"/>
        </w:rPr>
        <w:t>条件和限制</w:t>
      </w:r>
    </w:p>
    <w:p w14:paraId="22F6E996" w14:textId="67B969AA" w:rsidR="00520AC8" w:rsidRP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3.1.4数据库描述</w:t>
      </w:r>
    </w:p>
    <w:p w14:paraId="4DB2DCD3" w14:textId="1FA1D9AA" w:rsidR="003B5E3C" w:rsidRP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</w:t>
      </w:r>
      <w:r w:rsidR="003B5E3C" w:rsidRPr="000B44AB">
        <w:rPr>
          <w:rFonts w:ascii="宋体" w:eastAsia="宋体" w:hAnsi="宋体" w:cstheme="minorEastAsia"/>
          <w:sz w:val="24"/>
          <w:szCs w:val="24"/>
        </w:rPr>
        <w:t>2</w:t>
      </w:r>
      <w:r w:rsidR="00730CCF" w:rsidRPr="000B44AB">
        <w:rPr>
          <w:rFonts w:ascii="宋体" w:eastAsia="宋体" w:hAnsi="宋体" w:cstheme="minorEastAsia" w:hint="eastAsia"/>
          <w:sz w:val="24"/>
          <w:szCs w:val="24"/>
        </w:rPr>
        <w:t>功能需求</w:t>
      </w:r>
    </w:p>
    <w:p w14:paraId="1F27FFB0" w14:textId="58F95AB9" w:rsidR="00730CCF" w:rsidRPr="000B44AB" w:rsidRDefault="00730CCF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.2.1</w:t>
      </w:r>
    </w:p>
    <w:p w14:paraId="711A52D5" w14:textId="02E55194" w:rsidR="00730CCF" w:rsidRPr="000B44AB" w:rsidRDefault="00730CCF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.2.2</w:t>
      </w:r>
    </w:p>
    <w:p w14:paraId="32775B0E" w14:textId="7FA79473" w:rsidR="00730CCF" w:rsidRPr="000B44AB" w:rsidRDefault="00730CCF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</w:t>
      </w:r>
      <w:r w:rsidR="003A4100" w:rsidRPr="000B44AB">
        <w:rPr>
          <w:rFonts w:ascii="宋体" w:eastAsia="宋体" w:hAnsi="宋体" w:cstheme="minorEastAsia"/>
          <w:sz w:val="24"/>
          <w:szCs w:val="24"/>
        </w:rPr>
        <w:t>2.3</w:t>
      </w:r>
    </w:p>
    <w:p w14:paraId="5AF6FAE2" w14:textId="56383029" w:rsidR="003A4100" w:rsidRPr="000B44AB" w:rsidRDefault="003A4100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.2.4</w:t>
      </w:r>
    </w:p>
    <w:p w14:paraId="449C7387" w14:textId="15EEA27E" w:rsidR="003A4100" w:rsidRPr="000B44AB" w:rsidRDefault="003A4100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.2.5</w:t>
      </w:r>
    </w:p>
    <w:p w14:paraId="7EDC81E7" w14:textId="371FB345" w:rsidR="003A4100" w:rsidRPr="000B44AB" w:rsidRDefault="003A4100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.2.6</w:t>
      </w:r>
    </w:p>
    <w:p w14:paraId="6E44B0E0" w14:textId="77777777" w:rsidR="003A4100" w:rsidRPr="000B44AB" w:rsidRDefault="003A4100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.4</w:t>
      </w:r>
      <w:r w:rsidRPr="000B44AB">
        <w:rPr>
          <w:rFonts w:ascii="宋体" w:eastAsia="宋体" w:hAnsi="宋体" w:cstheme="minorEastAsia" w:hint="eastAsia"/>
          <w:sz w:val="24"/>
          <w:szCs w:val="24"/>
        </w:rPr>
        <w:t>性能需求</w:t>
      </w:r>
    </w:p>
    <w:p w14:paraId="4A58C762" w14:textId="5C42616F" w:rsidR="00520AC8" w:rsidRP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3.5数据描述</w:t>
      </w:r>
    </w:p>
    <w:p w14:paraId="79A0B411" w14:textId="44EBBB1A" w:rsidR="003A4100" w:rsidRPr="000B44AB" w:rsidRDefault="003A4100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3.5.1E-R</w:t>
      </w:r>
      <w:r w:rsidRPr="000B44AB">
        <w:rPr>
          <w:rFonts w:ascii="宋体" w:eastAsia="宋体" w:hAnsi="宋体" w:cstheme="minorEastAsia" w:hint="eastAsia"/>
          <w:sz w:val="24"/>
          <w:szCs w:val="24"/>
        </w:rPr>
        <w:t>图</w:t>
      </w:r>
    </w:p>
    <w:p w14:paraId="2275A61F" w14:textId="02C83C1F" w:rsidR="00592FA7" w:rsidRPr="000B44AB" w:rsidRDefault="00592FA7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.5.2</w:t>
      </w:r>
      <w:r w:rsidRPr="000B44AB">
        <w:rPr>
          <w:rFonts w:ascii="宋体" w:eastAsia="宋体" w:hAnsi="宋体" w:cstheme="minorEastAsia" w:hint="eastAsia"/>
          <w:sz w:val="24"/>
          <w:szCs w:val="24"/>
        </w:rPr>
        <w:t>静态数据描述</w:t>
      </w:r>
    </w:p>
    <w:p w14:paraId="56B7118E" w14:textId="3AB45C8A" w:rsidR="00592FA7" w:rsidRPr="000B44AB" w:rsidRDefault="00592FA7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.5.3</w:t>
      </w:r>
      <w:r w:rsidRPr="000B44AB">
        <w:rPr>
          <w:rFonts w:ascii="宋体" w:eastAsia="宋体" w:hAnsi="宋体" w:cstheme="minorEastAsia" w:hint="eastAsia"/>
          <w:sz w:val="24"/>
          <w:szCs w:val="24"/>
        </w:rPr>
        <w:t>动态数据</w:t>
      </w:r>
    </w:p>
    <w:p w14:paraId="4AE5E36D" w14:textId="3F338DFA" w:rsidR="000B44AB" w:rsidRDefault="00520AC8" w:rsidP="004A7EA8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</w:t>
      </w:r>
      <w:r w:rsidR="00592FA7" w:rsidRPr="000B44AB">
        <w:rPr>
          <w:rFonts w:ascii="宋体" w:eastAsia="宋体" w:hAnsi="宋体" w:cstheme="minorEastAsia"/>
          <w:sz w:val="24"/>
          <w:szCs w:val="24"/>
        </w:rPr>
        <w:t>6</w:t>
      </w:r>
      <w:r w:rsidR="00592FA7" w:rsidRPr="000B44AB">
        <w:rPr>
          <w:rFonts w:ascii="宋体" w:eastAsia="宋体" w:hAnsi="宋体" w:cstheme="minorEastAsia" w:hint="eastAsia"/>
          <w:sz w:val="24"/>
          <w:szCs w:val="24"/>
        </w:rPr>
        <w:t>小结</w:t>
      </w:r>
      <w:r w:rsidR="000B44AB">
        <w:rPr>
          <w:rFonts w:ascii="宋体" w:eastAsia="宋体" w:hAnsi="宋体" w:cstheme="minorEastAsia"/>
          <w:sz w:val="24"/>
          <w:szCs w:val="24"/>
        </w:rPr>
        <w:br w:type="page"/>
      </w:r>
    </w:p>
    <w:p w14:paraId="00B65D15" w14:textId="31362ECC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lastRenderedPageBreak/>
        <w:t>3需求分析</w:t>
      </w:r>
    </w:p>
    <w:p w14:paraId="06AE25D9" w14:textId="51314CB8" w:rsidR="002A7870" w:rsidRPr="000B44AB" w:rsidRDefault="00380762" w:rsidP="001D16D3">
      <w:pPr>
        <w:spacing w:line="360" w:lineRule="auto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E655D8">
        <w:rPr>
          <w:rFonts w:ascii="宋体" w:eastAsia="宋体" w:hAnsi="宋体" w:cstheme="minorEastAsia"/>
          <w:sz w:val="24"/>
          <w:szCs w:val="24"/>
        </w:rPr>
        <w:t>随着人们物质生活水平的提高，人们的精神需求也日趋增长，人们更加注意外在形象，尤其是在穿衣搭配方面。无论是日常生活，还是特定场景，诸如面试、约会等，人们都有展现自我美好一面的需求，每个人都是独一无二的，每个人的身材相貌都会略有不同，例如人体体征可分为脸型、体型、肤色等；服装可拆分为色彩、廓形、面料、构成细节等不同组成部分，正是这些差异化造就了同一件衣服的不同演绎。但并不是每个人都足够了解自己，能够找准自己的定位，搭出适合自己的风格。</w:t>
      </w:r>
      <w:r w:rsidRPr="00E655D8">
        <w:rPr>
          <w:rFonts w:ascii="宋体" w:eastAsia="宋体" w:hAnsi="宋体" w:cstheme="minorEastAsia" w:hint="eastAsia"/>
          <w:sz w:val="24"/>
          <w:szCs w:val="24"/>
        </w:rPr>
        <w:t>就需要一款集合类型的服务软件，</w:t>
      </w:r>
      <w:r w:rsidRPr="00E655D8">
        <w:rPr>
          <w:rFonts w:ascii="宋体" w:eastAsia="宋体" w:hAnsi="宋体" w:cstheme="minorEastAsia"/>
          <w:sz w:val="24"/>
          <w:szCs w:val="24"/>
        </w:rPr>
        <w:t>虽然市场中已经有了一些服装搭配类的</w:t>
      </w:r>
      <w:r w:rsidRPr="00E655D8">
        <w:rPr>
          <w:rFonts w:ascii="宋体" w:eastAsia="宋体" w:hAnsi="宋体" w:cstheme="minorEastAsia" w:hint="eastAsia"/>
          <w:sz w:val="24"/>
          <w:szCs w:val="24"/>
        </w:rPr>
        <w:t>app</w:t>
      </w:r>
      <w:r w:rsidRPr="00E655D8">
        <w:rPr>
          <w:rFonts w:ascii="宋体" w:eastAsia="宋体" w:hAnsi="宋体" w:cstheme="minorEastAsia"/>
          <w:sz w:val="24"/>
          <w:szCs w:val="24"/>
        </w:rPr>
        <w:t>，却不能利用自己已有衣物进行搭配，更没有专人设计师来指导搭配，因此难点依然存在。</w:t>
      </w:r>
      <w:r w:rsidR="00310C01" w:rsidRPr="00310C01">
        <w:rPr>
          <w:rFonts w:ascii="宋体" w:eastAsia="宋体" w:hAnsi="宋体" w:cstheme="minorEastAsia" w:hint="eastAsia"/>
          <w:sz w:val="24"/>
          <w:szCs w:val="24"/>
        </w:rPr>
        <w:t>我们通过调研之后，对</w:t>
      </w:r>
      <w:r w:rsidR="001D16D3">
        <w:rPr>
          <w:rFonts w:ascii="宋体" w:eastAsia="宋体" w:hAnsi="宋体" w:cstheme="minorEastAsia" w:hint="eastAsia"/>
          <w:sz w:val="24"/>
          <w:szCs w:val="24"/>
        </w:rPr>
        <w:t>穿</w:t>
      </w:r>
      <w:proofErr w:type="gramStart"/>
      <w:r w:rsidR="001D16D3">
        <w:rPr>
          <w:rFonts w:ascii="宋体" w:eastAsia="宋体" w:hAnsi="宋体" w:cstheme="minorEastAsia" w:hint="eastAsia"/>
          <w:sz w:val="24"/>
          <w:szCs w:val="24"/>
        </w:rPr>
        <w:t>搭</w:t>
      </w:r>
      <w:r w:rsidR="00310C01" w:rsidRPr="00310C01">
        <w:rPr>
          <w:rFonts w:ascii="宋体" w:eastAsia="宋体" w:hAnsi="宋体" w:cstheme="minorEastAsia" w:hint="eastAsia"/>
          <w:sz w:val="24"/>
          <w:szCs w:val="24"/>
        </w:rPr>
        <w:t>系统</w:t>
      </w:r>
      <w:proofErr w:type="gramEnd"/>
      <w:r w:rsidR="00310C01" w:rsidRPr="00310C01">
        <w:rPr>
          <w:rFonts w:ascii="宋体" w:eastAsia="宋体" w:hAnsi="宋体" w:cstheme="minorEastAsia" w:hint="eastAsia"/>
          <w:sz w:val="24"/>
          <w:szCs w:val="24"/>
        </w:rPr>
        <w:t>的设计开发做了一个详细的概述。</w:t>
      </w:r>
    </w:p>
    <w:p w14:paraId="16668BB3" w14:textId="6B591172" w:rsidR="000B44AB" w:rsidRP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3.1任务概述</w:t>
      </w:r>
    </w:p>
    <w:p w14:paraId="5E6DBCA7" w14:textId="52FF441D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3.1.1目标</w:t>
      </w:r>
    </w:p>
    <w:p w14:paraId="33CB40A6" w14:textId="1014186D" w:rsidR="006F5F46" w:rsidRDefault="006F5F46" w:rsidP="006F5F46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sz w:val="24"/>
          <w:szCs w:val="24"/>
        </w:rPr>
        <w:t xml:space="preserve">    </w:t>
      </w:r>
      <w:r w:rsidRPr="006F5F46">
        <w:rPr>
          <w:rFonts w:ascii="宋体" w:eastAsia="宋体" w:hAnsi="宋体" w:cstheme="minorEastAsia" w:hint="eastAsia"/>
          <w:sz w:val="24"/>
          <w:szCs w:val="24"/>
        </w:rPr>
        <w:t>本设计</w:t>
      </w:r>
      <w:r w:rsidR="00855188" w:rsidRPr="00243C9A">
        <w:rPr>
          <w:rFonts w:ascii="宋体" w:eastAsia="宋体" w:hAnsi="宋体" w:cstheme="minorEastAsia" w:hint="eastAsia"/>
          <w:sz w:val="24"/>
          <w:szCs w:val="24"/>
        </w:rPr>
        <w:t>致力于减轻用户搭配烦恼，节省出门时</w:t>
      </w:r>
      <w:r w:rsidR="00855188" w:rsidRPr="00243C9A">
        <w:rPr>
          <w:rFonts w:ascii="宋体" w:eastAsia="宋体" w:hAnsi="宋体" w:cstheme="minorEastAsia"/>
          <w:sz w:val="24"/>
          <w:szCs w:val="24"/>
        </w:rPr>
        <w:t>间，提供更为切合用户实际情况的服装搭配类</w:t>
      </w:r>
      <w:r w:rsidR="00855188">
        <w:rPr>
          <w:rFonts w:ascii="宋体" w:eastAsia="宋体" w:hAnsi="宋体" w:cstheme="minorEastAsia" w:hint="eastAsia"/>
          <w:sz w:val="24"/>
          <w:szCs w:val="24"/>
        </w:rPr>
        <w:t>应用</w:t>
      </w:r>
      <w:r w:rsidR="00855188" w:rsidRPr="00243C9A">
        <w:rPr>
          <w:rFonts w:ascii="宋体" w:eastAsia="宋体" w:hAnsi="宋体" w:cstheme="minorEastAsia"/>
          <w:sz w:val="24"/>
          <w:szCs w:val="24"/>
        </w:rPr>
        <w:t>。</w:t>
      </w:r>
      <w:r w:rsidRPr="006F5F46">
        <w:rPr>
          <w:rFonts w:ascii="宋体" w:eastAsia="宋体" w:hAnsi="宋体" w:cstheme="minorEastAsia" w:hint="eastAsia"/>
          <w:sz w:val="24"/>
          <w:szCs w:val="24"/>
        </w:rPr>
        <w:t>系统在实现上应该具有如下功能：</w:t>
      </w:r>
    </w:p>
    <w:p w14:paraId="2579BDEB" w14:textId="0F10733D" w:rsidR="006F5F46" w:rsidRPr="006F5F46" w:rsidRDefault="006F5F46" w:rsidP="006F5F46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6F5F46">
        <w:rPr>
          <w:rFonts w:ascii="宋体" w:eastAsia="宋体" w:hAnsi="宋体" w:cstheme="minorEastAsia"/>
          <w:sz w:val="24"/>
          <w:szCs w:val="24"/>
        </w:rPr>
        <w:t>1.要求用户必须输入正确的用户名和密码才能</w:t>
      </w:r>
      <w:r w:rsidR="006C06E0">
        <w:rPr>
          <w:rFonts w:ascii="宋体" w:eastAsia="宋体" w:hAnsi="宋体" w:cstheme="minorEastAsia" w:hint="eastAsia"/>
          <w:sz w:val="24"/>
          <w:szCs w:val="24"/>
        </w:rPr>
        <w:t>使用应用</w:t>
      </w:r>
      <w:r w:rsidRPr="006F5F46">
        <w:rPr>
          <w:rFonts w:ascii="宋体" w:eastAsia="宋体" w:hAnsi="宋体" w:cstheme="minorEastAsia"/>
          <w:sz w:val="24"/>
          <w:szCs w:val="24"/>
        </w:rPr>
        <w:t>。</w:t>
      </w:r>
    </w:p>
    <w:p w14:paraId="4A77A3F5" w14:textId="73A9D07F" w:rsidR="006F5F46" w:rsidRPr="006F5F46" w:rsidRDefault="006F5F46" w:rsidP="006F5F46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6F5F46">
        <w:rPr>
          <w:rFonts w:ascii="宋体" w:eastAsia="宋体" w:hAnsi="宋体" w:cstheme="minorEastAsia"/>
          <w:sz w:val="24"/>
          <w:szCs w:val="24"/>
        </w:rPr>
        <w:t>2.</w:t>
      </w:r>
      <w:r w:rsidR="006C06E0">
        <w:rPr>
          <w:rFonts w:ascii="宋体" w:eastAsia="宋体" w:hAnsi="宋体" w:cstheme="minorEastAsia" w:hint="eastAsia"/>
          <w:sz w:val="24"/>
          <w:szCs w:val="24"/>
        </w:rPr>
        <w:t>应用</w:t>
      </w:r>
      <w:r w:rsidRPr="006F5F46">
        <w:rPr>
          <w:rFonts w:ascii="宋体" w:eastAsia="宋体" w:hAnsi="宋体" w:cstheme="minorEastAsia"/>
          <w:sz w:val="24"/>
          <w:szCs w:val="24"/>
        </w:rPr>
        <w:t>应该提供</w:t>
      </w:r>
      <w:r w:rsidR="006C06E0">
        <w:rPr>
          <w:rFonts w:ascii="宋体" w:eastAsia="宋体" w:hAnsi="宋体" w:cstheme="minorEastAsia" w:hint="eastAsia"/>
          <w:sz w:val="24"/>
          <w:szCs w:val="24"/>
        </w:rPr>
        <w:t>用户</w:t>
      </w:r>
      <w:r w:rsidR="00D75C9D">
        <w:rPr>
          <w:rFonts w:ascii="宋体" w:eastAsia="宋体" w:hAnsi="宋体" w:cstheme="minorEastAsia" w:hint="eastAsia"/>
          <w:sz w:val="24"/>
          <w:szCs w:val="24"/>
        </w:rPr>
        <w:t>基本信息的登记</w:t>
      </w:r>
      <w:r w:rsidRPr="006F5F46">
        <w:rPr>
          <w:rFonts w:ascii="宋体" w:eastAsia="宋体" w:hAnsi="宋体" w:cstheme="minorEastAsia"/>
          <w:sz w:val="24"/>
          <w:szCs w:val="24"/>
        </w:rPr>
        <w:t>。</w:t>
      </w:r>
    </w:p>
    <w:p w14:paraId="02F70270" w14:textId="176A9194" w:rsidR="006F5F46" w:rsidRPr="006F5F46" w:rsidRDefault="00D75C9D" w:rsidP="006F5F46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sz w:val="24"/>
          <w:szCs w:val="24"/>
        </w:rPr>
        <w:t>3</w:t>
      </w:r>
      <w:r w:rsidR="006F5F46" w:rsidRPr="006F5F46">
        <w:rPr>
          <w:rFonts w:ascii="宋体" w:eastAsia="宋体" w:hAnsi="宋体" w:cstheme="minorEastAsia"/>
          <w:sz w:val="24"/>
          <w:szCs w:val="24"/>
        </w:rPr>
        <w:t>.系统应提供查询</w:t>
      </w:r>
      <w:r w:rsidR="0051289F">
        <w:rPr>
          <w:rFonts w:ascii="宋体" w:eastAsia="宋体" w:hAnsi="宋体" w:cstheme="minorEastAsia" w:hint="eastAsia"/>
          <w:sz w:val="24"/>
          <w:szCs w:val="24"/>
        </w:rPr>
        <w:t>以及推荐</w:t>
      </w:r>
      <w:r w:rsidR="006F5F46" w:rsidRPr="006F5F46">
        <w:rPr>
          <w:rFonts w:ascii="宋体" w:eastAsia="宋体" w:hAnsi="宋体" w:cstheme="minorEastAsia"/>
          <w:sz w:val="24"/>
          <w:szCs w:val="24"/>
        </w:rPr>
        <w:t>功能，以方便用户</w:t>
      </w:r>
      <w:r w:rsidR="0051289F">
        <w:rPr>
          <w:rFonts w:ascii="宋体" w:eastAsia="宋体" w:hAnsi="宋体" w:cstheme="minorEastAsia" w:hint="eastAsia"/>
          <w:sz w:val="24"/>
          <w:szCs w:val="24"/>
        </w:rPr>
        <w:t>找到合适自己的穿搭</w:t>
      </w:r>
      <w:r w:rsidR="006F5F46" w:rsidRPr="006F5F46">
        <w:rPr>
          <w:rFonts w:ascii="宋体" w:eastAsia="宋体" w:hAnsi="宋体" w:cstheme="minorEastAsia"/>
          <w:sz w:val="24"/>
          <w:szCs w:val="24"/>
        </w:rPr>
        <w:t>。</w:t>
      </w:r>
    </w:p>
    <w:p w14:paraId="5506427E" w14:textId="59253231" w:rsidR="006F5F46" w:rsidRPr="006F5F46" w:rsidRDefault="006F5F46" w:rsidP="006F5F46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6F5F46">
        <w:rPr>
          <w:rFonts w:ascii="宋体" w:eastAsia="宋体" w:hAnsi="宋体" w:cstheme="minorEastAsia"/>
          <w:sz w:val="24"/>
          <w:szCs w:val="24"/>
        </w:rPr>
        <w:t>6.系统应提供增加、删除、修改用户</w:t>
      </w:r>
      <w:proofErr w:type="gramStart"/>
      <w:r w:rsidRPr="006F5F46">
        <w:rPr>
          <w:rFonts w:ascii="宋体" w:eastAsia="宋体" w:hAnsi="宋体" w:cstheme="minorEastAsia"/>
          <w:sz w:val="24"/>
          <w:szCs w:val="24"/>
        </w:rPr>
        <w:t>帐户</w:t>
      </w:r>
      <w:proofErr w:type="gramEnd"/>
      <w:r w:rsidRPr="006F5F46">
        <w:rPr>
          <w:rFonts w:ascii="宋体" w:eastAsia="宋体" w:hAnsi="宋体" w:cstheme="minorEastAsia"/>
          <w:sz w:val="24"/>
          <w:szCs w:val="24"/>
        </w:rPr>
        <w:t>的功能。</w:t>
      </w:r>
    </w:p>
    <w:p w14:paraId="32EB42FD" w14:textId="62007C48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.1.2</w:t>
      </w:r>
      <w:r w:rsidRPr="000B44AB">
        <w:rPr>
          <w:rFonts w:ascii="宋体" w:eastAsia="宋体" w:hAnsi="宋体" w:cstheme="minorEastAsia" w:hint="eastAsia"/>
          <w:sz w:val="24"/>
          <w:szCs w:val="24"/>
        </w:rPr>
        <w:t>运行环境</w:t>
      </w:r>
    </w:p>
    <w:p w14:paraId="1C3492F9" w14:textId="573BC3E5" w:rsidR="0043649C" w:rsidRDefault="0043649C" w:rsidP="0043649C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 xml:space="preserve">系统 </w:t>
      </w:r>
      <w:r>
        <w:rPr>
          <w:rFonts w:ascii="宋体" w:eastAsia="宋体" w:hAnsi="宋体" w:cstheme="minorEastAsia"/>
          <w:sz w:val="24"/>
          <w:szCs w:val="24"/>
        </w:rPr>
        <w:t xml:space="preserve">                                   </w:t>
      </w:r>
      <w:r>
        <w:rPr>
          <w:rFonts w:ascii="宋体" w:eastAsia="宋体" w:hAnsi="宋体" w:cstheme="minorEastAsia" w:hint="eastAsia"/>
          <w:sz w:val="24"/>
          <w:szCs w:val="24"/>
        </w:rPr>
        <w:t>Android</w:t>
      </w:r>
      <w:r>
        <w:rPr>
          <w:rFonts w:ascii="宋体" w:eastAsia="宋体" w:hAnsi="宋体" w:cstheme="minorEastAsia"/>
          <w:sz w:val="24"/>
          <w:szCs w:val="24"/>
        </w:rPr>
        <w:t>6.0+</w:t>
      </w:r>
    </w:p>
    <w:p w14:paraId="37AD08A8" w14:textId="332DB799" w:rsidR="0043649C" w:rsidRPr="0043649C" w:rsidRDefault="0043649C" w:rsidP="0043649C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43649C">
        <w:rPr>
          <w:rFonts w:ascii="宋体" w:eastAsia="宋体" w:hAnsi="宋体" w:cstheme="minorEastAsia" w:hint="eastAsia"/>
          <w:sz w:val="24"/>
          <w:szCs w:val="24"/>
        </w:rPr>
        <w:t>内存</w:t>
      </w:r>
      <w:r w:rsidR="00A90D4E">
        <w:rPr>
          <w:rFonts w:ascii="宋体" w:eastAsia="宋体" w:hAnsi="宋体" w:cstheme="minorEastAsia" w:hint="eastAsia"/>
          <w:sz w:val="24"/>
          <w:szCs w:val="24"/>
        </w:rPr>
        <w:t xml:space="preserve"> </w:t>
      </w:r>
      <w:r w:rsidR="00A90D4E">
        <w:rPr>
          <w:rFonts w:ascii="宋体" w:eastAsia="宋体" w:hAnsi="宋体" w:cstheme="minorEastAsia"/>
          <w:sz w:val="24"/>
          <w:szCs w:val="24"/>
        </w:rPr>
        <w:t xml:space="preserve">                                   </w:t>
      </w:r>
      <w:r w:rsidR="00927DB7">
        <w:rPr>
          <w:rFonts w:ascii="宋体" w:eastAsia="宋体" w:hAnsi="宋体" w:cstheme="minorEastAsia"/>
          <w:sz w:val="24"/>
          <w:szCs w:val="24"/>
        </w:rPr>
        <w:t>4GB+</w:t>
      </w:r>
    </w:p>
    <w:p w14:paraId="0431F22C" w14:textId="3FB145AF" w:rsidR="0043649C" w:rsidRPr="0043649C" w:rsidRDefault="00A90D4E" w:rsidP="0043649C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储存</w:t>
      </w:r>
      <w:r w:rsidR="0043649C" w:rsidRPr="0043649C">
        <w:rPr>
          <w:rFonts w:ascii="宋体" w:eastAsia="宋体" w:hAnsi="宋体" w:cstheme="minorEastAsia" w:hint="eastAsia"/>
          <w:sz w:val="24"/>
          <w:szCs w:val="24"/>
        </w:rPr>
        <w:t>空间</w:t>
      </w:r>
      <w:r>
        <w:rPr>
          <w:rFonts w:ascii="宋体" w:eastAsia="宋体" w:hAnsi="宋体" w:cstheme="minorEastAsia" w:hint="eastAsia"/>
          <w:sz w:val="24"/>
          <w:szCs w:val="24"/>
        </w:rPr>
        <w:t xml:space="preserve"> </w:t>
      </w:r>
      <w:r>
        <w:rPr>
          <w:rFonts w:ascii="宋体" w:eastAsia="宋体" w:hAnsi="宋体" w:cstheme="minorEastAsia"/>
          <w:sz w:val="24"/>
          <w:szCs w:val="24"/>
        </w:rPr>
        <w:t xml:space="preserve">                               </w:t>
      </w:r>
      <w:r w:rsidR="0043649C" w:rsidRPr="0043649C">
        <w:rPr>
          <w:rFonts w:ascii="宋体" w:eastAsia="宋体" w:hAnsi="宋体" w:cstheme="minorEastAsia"/>
          <w:sz w:val="24"/>
          <w:szCs w:val="24"/>
        </w:rPr>
        <w:t>50.0MB以上剩余空</w:t>
      </w:r>
      <w:r w:rsidR="00927DB7">
        <w:rPr>
          <w:rFonts w:ascii="宋体" w:eastAsia="宋体" w:hAnsi="宋体" w:cstheme="minorEastAsia" w:hint="eastAsia"/>
          <w:sz w:val="24"/>
          <w:szCs w:val="24"/>
        </w:rPr>
        <w:t>间</w:t>
      </w:r>
    </w:p>
    <w:p w14:paraId="54AFE6E0" w14:textId="0E2FA1A8" w:rsidR="0043649C" w:rsidRPr="0043649C" w:rsidRDefault="0043649C" w:rsidP="0043649C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43649C">
        <w:rPr>
          <w:rFonts w:ascii="宋体" w:eastAsia="宋体" w:hAnsi="宋体" w:cstheme="minorEastAsia" w:hint="eastAsia"/>
          <w:sz w:val="24"/>
          <w:szCs w:val="24"/>
        </w:rPr>
        <w:t>数据库</w:t>
      </w:r>
      <w:r w:rsidR="00A90D4E">
        <w:rPr>
          <w:rFonts w:ascii="宋体" w:eastAsia="宋体" w:hAnsi="宋体" w:cstheme="minorEastAsia" w:hint="eastAsia"/>
          <w:sz w:val="24"/>
          <w:szCs w:val="24"/>
        </w:rPr>
        <w:t xml:space="preserve"> </w:t>
      </w:r>
      <w:r w:rsidR="00A90D4E">
        <w:rPr>
          <w:rFonts w:ascii="宋体" w:eastAsia="宋体" w:hAnsi="宋体" w:cstheme="minorEastAsia"/>
          <w:sz w:val="24"/>
          <w:szCs w:val="24"/>
        </w:rPr>
        <w:t xml:space="preserve">                                 </w:t>
      </w:r>
      <w:r w:rsidRPr="0043649C">
        <w:rPr>
          <w:rFonts w:ascii="宋体" w:eastAsia="宋体" w:hAnsi="宋体" w:cstheme="minorEastAsia"/>
          <w:sz w:val="24"/>
          <w:szCs w:val="24"/>
        </w:rPr>
        <w:t>Microsoft SQLServer2005</w:t>
      </w:r>
    </w:p>
    <w:p w14:paraId="47ACBE15" w14:textId="74B7C988" w:rsidR="0051289F" w:rsidRPr="000B44AB" w:rsidRDefault="0043649C" w:rsidP="0043649C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43649C">
        <w:rPr>
          <w:rFonts w:ascii="宋体" w:eastAsia="宋体" w:hAnsi="宋体" w:cstheme="minorEastAsia" w:hint="eastAsia"/>
          <w:sz w:val="24"/>
          <w:szCs w:val="24"/>
        </w:rPr>
        <w:t>开发环境</w:t>
      </w:r>
      <w:r w:rsidR="00927DB7">
        <w:rPr>
          <w:rFonts w:ascii="宋体" w:eastAsia="宋体" w:hAnsi="宋体" w:cstheme="minorEastAsia" w:hint="eastAsia"/>
          <w:sz w:val="24"/>
          <w:szCs w:val="24"/>
        </w:rPr>
        <w:t xml:space="preserve"> </w:t>
      </w:r>
      <w:r w:rsidR="00927DB7">
        <w:rPr>
          <w:rFonts w:ascii="宋体" w:eastAsia="宋体" w:hAnsi="宋体" w:cstheme="minorEastAsia"/>
          <w:sz w:val="24"/>
          <w:szCs w:val="24"/>
        </w:rPr>
        <w:t xml:space="preserve">                               </w:t>
      </w:r>
      <w:r w:rsidR="00595F6B">
        <w:rPr>
          <w:rFonts w:ascii="Arial" w:hAnsi="Arial" w:cs="Arial"/>
          <w:color w:val="333333"/>
          <w:shd w:val="clear" w:color="auto" w:fill="FFFFFF"/>
        </w:rPr>
        <w:t>java</w:t>
      </w:r>
    </w:p>
    <w:p w14:paraId="0675A21B" w14:textId="1CA8E089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.1.3</w:t>
      </w:r>
      <w:r w:rsidRPr="000B44AB">
        <w:rPr>
          <w:rFonts w:ascii="宋体" w:eastAsia="宋体" w:hAnsi="宋体" w:cstheme="minorEastAsia" w:hint="eastAsia"/>
          <w:sz w:val="24"/>
          <w:szCs w:val="24"/>
        </w:rPr>
        <w:t>条件和限制</w:t>
      </w:r>
    </w:p>
    <w:p w14:paraId="15BA9794" w14:textId="68BF3F1C" w:rsidR="0057058D" w:rsidRPr="000B44AB" w:rsidRDefault="0057058D" w:rsidP="0057058D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57058D">
        <w:rPr>
          <w:rFonts w:ascii="宋体" w:eastAsia="宋体" w:hAnsi="宋体" w:cstheme="minorEastAsia" w:hint="eastAsia"/>
          <w:sz w:val="24"/>
          <w:szCs w:val="24"/>
        </w:rPr>
        <w:t>一个更为完善</w:t>
      </w:r>
      <w:proofErr w:type="gramStart"/>
      <w:r w:rsidRPr="0057058D">
        <w:rPr>
          <w:rFonts w:ascii="宋体" w:eastAsia="宋体" w:hAnsi="宋体" w:cstheme="minorEastAsia" w:hint="eastAsia"/>
          <w:sz w:val="24"/>
          <w:szCs w:val="24"/>
        </w:rPr>
        <w:t>的</w:t>
      </w:r>
      <w:r>
        <w:rPr>
          <w:rFonts w:ascii="宋体" w:eastAsia="宋体" w:hAnsi="宋体" w:cstheme="minorEastAsia" w:hint="eastAsia"/>
          <w:sz w:val="24"/>
          <w:szCs w:val="24"/>
        </w:rPr>
        <w:t>穿搭</w:t>
      </w:r>
      <w:r w:rsidRPr="0057058D">
        <w:rPr>
          <w:rFonts w:ascii="宋体" w:eastAsia="宋体" w:hAnsi="宋体" w:cstheme="minorEastAsia" w:hint="eastAsia"/>
          <w:sz w:val="24"/>
          <w:szCs w:val="24"/>
        </w:rPr>
        <w:t>系统</w:t>
      </w:r>
      <w:proofErr w:type="gramEnd"/>
      <w:r w:rsidRPr="0057058D">
        <w:rPr>
          <w:rFonts w:ascii="宋体" w:eastAsia="宋体" w:hAnsi="宋体" w:cstheme="minorEastAsia" w:hint="eastAsia"/>
          <w:sz w:val="24"/>
          <w:szCs w:val="24"/>
        </w:rPr>
        <w:t>，应提供更为便捷与强大的</w:t>
      </w:r>
      <w:r>
        <w:rPr>
          <w:rFonts w:ascii="宋体" w:eastAsia="宋体" w:hAnsi="宋体" w:cstheme="minorEastAsia" w:hint="eastAsia"/>
          <w:sz w:val="24"/>
          <w:szCs w:val="24"/>
        </w:rPr>
        <w:t>图文检索</w:t>
      </w:r>
      <w:r w:rsidRPr="0057058D">
        <w:rPr>
          <w:rFonts w:ascii="宋体" w:eastAsia="宋体" w:hAnsi="宋体" w:cstheme="minorEastAsia" w:hint="eastAsia"/>
          <w:sz w:val="24"/>
          <w:szCs w:val="24"/>
        </w:rPr>
        <w:t>功能，</w:t>
      </w:r>
      <w:proofErr w:type="gramStart"/>
      <w:r w:rsidRPr="0057058D">
        <w:rPr>
          <w:rFonts w:ascii="宋体" w:eastAsia="宋体" w:hAnsi="宋体" w:cstheme="minorEastAsia" w:hint="eastAsia"/>
          <w:sz w:val="24"/>
          <w:szCs w:val="24"/>
        </w:rPr>
        <w:t>如相应</w:t>
      </w:r>
      <w:proofErr w:type="gramEnd"/>
      <w:r w:rsidRPr="0057058D">
        <w:rPr>
          <w:rFonts w:ascii="宋体" w:eastAsia="宋体" w:hAnsi="宋体" w:cstheme="minorEastAsia" w:hint="eastAsia"/>
          <w:sz w:val="24"/>
          <w:szCs w:val="24"/>
        </w:rPr>
        <w:t>的网络操作及服务，由于开发时间和</w:t>
      </w:r>
      <w:r w:rsidR="00B23B9A">
        <w:rPr>
          <w:rFonts w:ascii="宋体" w:eastAsia="宋体" w:hAnsi="宋体" w:cstheme="minorEastAsia" w:hint="eastAsia"/>
          <w:sz w:val="24"/>
          <w:szCs w:val="24"/>
        </w:rPr>
        <w:t>开发者水平</w:t>
      </w:r>
      <w:r w:rsidRPr="0057058D">
        <w:rPr>
          <w:rFonts w:ascii="宋体" w:eastAsia="宋体" w:hAnsi="宋体" w:cstheme="minorEastAsia" w:hint="eastAsia"/>
          <w:sz w:val="24"/>
          <w:szCs w:val="24"/>
        </w:rPr>
        <w:t>有限，该系统并未</w:t>
      </w:r>
      <w:r w:rsidR="006A3301">
        <w:rPr>
          <w:rFonts w:ascii="宋体" w:eastAsia="宋体" w:hAnsi="宋体" w:cstheme="minorEastAsia" w:hint="eastAsia"/>
          <w:sz w:val="24"/>
          <w:szCs w:val="24"/>
        </w:rPr>
        <w:t>完善</w:t>
      </w:r>
      <w:r w:rsidRPr="0057058D">
        <w:rPr>
          <w:rFonts w:ascii="宋体" w:eastAsia="宋体" w:hAnsi="宋体" w:cstheme="minorEastAsia" w:hint="eastAsia"/>
          <w:sz w:val="24"/>
          <w:szCs w:val="24"/>
        </w:rPr>
        <w:t>这一功能。</w:t>
      </w:r>
      <w:r w:rsidR="006A3301">
        <w:rPr>
          <w:rFonts w:ascii="宋体" w:eastAsia="宋体" w:hAnsi="宋体" w:cstheme="minorEastAsia" w:hint="eastAsia"/>
          <w:sz w:val="24"/>
          <w:szCs w:val="24"/>
        </w:rPr>
        <w:t>软件</w:t>
      </w:r>
      <w:proofErr w:type="gramStart"/>
      <w:r w:rsidRPr="0057058D">
        <w:rPr>
          <w:rFonts w:ascii="宋体" w:eastAsia="宋体" w:hAnsi="宋体" w:cstheme="minorEastAsia" w:hint="eastAsia"/>
          <w:sz w:val="24"/>
          <w:szCs w:val="24"/>
        </w:rPr>
        <w:t>安全件</w:t>
      </w:r>
      <w:proofErr w:type="gramEnd"/>
      <w:r w:rsidRPr="0057058D">
        <w:rPr>
          <w:rFonts w:ascii="宋体" w:eastAsia="宋体" w:hAnsi="宋体" w:cstheme="minorEastAsia" w:hint="eastAsia"/>
          <w:sz w:val="24"/>
          <w:szCs w:val="24"/>
        </w:rPr>
        <w:t>能有待进一步完善。</w:t>
      </w:r>
    </w:p>
    <w:p w14:paraId="69D89024" w14:textId="2353F0E1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lastRenderedPageBreak/>
        <w:t>3.1.4数据库描述</w:t>
      </w:r>
    </w:p>
    <w:p w14:paraId="67C2FD5C" w14:textId="77777777" w:rsidR="0057058D" w:rsidRPr="0057058D" w:rsidRDefault="0057058D" w:rsidP="0057058D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57058D">
        <w:rPr>
          <w:rFonts w:ascii="宋体" w:eastAsia="宋体" w:hAnsi="宋体" w:cstheme="minorEastAsia" w:hint="eastAsia"/>
          <w:sz w:val="24"/>
          <w:szCs w:val="24"/>
        </w:rPr>
        <w:t>数据库是数据管理的最新技术，是计算机科学的重要分支。十年来，数据库管理系统已从专用的应用程序包发展成为通用系统软件。由于数据库具有数据结构化、最低冗余度、较高的程序与数据独立性、易于扩充、易于编制应用程序等优点，较大的信息系统都是建立在数据库设计之上的。</w:t>
      </w:r>
    </w:p>
    <w:p w14:paraId="664C9ECF" w14:textId="3E7EAC68" w:rsidR="0057058D" w:rsidRPr="000B44AB" w:rsidRDefault="0057058D" w:rsidP="0057058D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57058D">
        <w:rPr>
          <w:rFonts w:ascii="宋体" w:eastAsia="宋体" w:hAnsi="宋体" w:cstheme="minorEastAsia" w:hint="eastAsia"/>
          <w:sz w:val="24"/>
          <w:szCs w:val="24"/>
        </w:rPr>
        <w:t>由于用到的数据表格多，另外考虑到实际情况，学生基本信息的变动，还有员工信息的多少的变化，我们选用</w:t>
      </w:r>
      <w:r w:rsidRPr="0057058D">
        <w:rPr>
          <w:rFonts w:ascii="宋体" w:eastAsia="宋体" w:hAnsi="宋体" w:cstheme="minorEastAsia"/>
          <w:sz w:val="24"/>
          <w:szCs w:val="24"/>
        </w:rPr>
        <w:t>SQL Server作为数据库开发，而不用Access，主要是因为Access存放的记录，在实际运用中不适合此系统；而SQL Server是一种常用的关系数据库，能存放和读取大量的数据，管理众多并发的用户，故选用SQL Server数据库。</w:t>
      </w:r>
    </w:p>
    <w:p w14:paraId="341EA6F8" w14:textId="67BE5664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3.2</w:t>
      </w:r>
      <w:r w:rsidRPr="000B44AB">
        <w:rPr>
          <w:rFonts w:ascii="宋体" w:eastAsia="宋体" w:hAnsi="宋体" w:cstheme="minorEastAsia" w:hint="eastAsia"/>
          <w:sz w:val="24"/>
          <w:szCs w:val="24"/>
        </w:rPr>
        <w:t>功能需求</w:t>
      </w:r>
    </w:p>
    <w:p w14:paraId="40FA70CF" w14:textId="77777777" w:rsidR="00734A3A" w:rsidRPr="00734A3A" w:rsidRDefault="00734A3A" w:rsidP="00734A3A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proofErr w:type="gramStart"/>
      <w:r w:rsidRPr="00734A3A">
        <w:rPr>
          <w:rFonts w:ascii="宋体" w:eastAsia="宋体" w:hAnsi="宋体" w:cstheme="minorEastAsia" w:hint="eastAsia"/>
          <w:sz w:val="24"/>
          <w:szCs w:val="24"/>
        </w:rPr>
        <w:t>穿搭系统</w:t>
      </w:r>
      <w:proofErr w:type="gramEnd"/>
      <w:r w:rsidRPr="00734A3A">
        <w:rPr>
          <w:rFonts w:ascii="宋体" w:eastAsia="宋体" w:hAnsi="宋体" w:cstheme="minorEastAsia" w:hint="eastAsia"/>
          <w:sz w:val="24"/>
          <w:szCs w:val="24"/>
        </w:rPr>
        <w:t>中管理权限上应当进行严格控制，具体思想如下：</w:t>
      </w:r>
    </w:p>
    <w:p w14:paraId="62C67A6E" w14:textId="77777777" w:rsidR="00734A3A" w:rsidRPr="00734A3A" w:rsidRDefault="00734A3A" w:rsidP="00734A3A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734A3A">
        <w:rPr>
          <w:rFonts w:ascii="宋体" w:eastAsia="宋体" w:hAnsi="宋体" w:cstheme="minorEastAsia"/>
          <w:sz w:val="24"/>
          <w:szCs w:val="24"/>
        </w:rPr>
        <w:t>1.要想对该穿</w:t>
      </w:r>
      <w:proofErr w:type="gramStart"/>
      <w:r w:rsidRPr="00734A3A">
        <w:rPr>
          <w:rFonts w:ascii="宋体" w:eastAsia="宋体" w:hAnsi="宋体" w:cstheme="minorEastAsia"/>
          <w:sz w:val="24"/>
          <w:szCs w:val="24"/>
        </w:rPr>
        <w:t>搭系统</w:t>
      </w:r>
      <w:proofErr w:type="gramEnd"/>
      <w:r w:rsidRPr="00734A3A">
        <w:rPr>
          <w:rFonts w:ascii="宋体" w:eastAsia="宋体" w:hAnsi="宋体" w:cstheme="minorEastAsia"/>
          <w:sz w:val="24"/>
          <w:szCs w:val="24"/>
        </w:rPr>
        <w:t>进行操作就应当具有某些操作权限。没有权限的用户将不能通过任何渠道来登录该系统，以确保系统的严密性和安全性。</w:t>
      </w:r>
    </w:p>
    <w:p w14:paraId="7353C7DE" w14:textId="77777777" w:rsidR="00734A3A" w:rsidRPr="00734A3A" w:rsidRDefault="00734A3A" w:rsidP="00734A3A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734A3A">
        <w:rPr>
          <w:rFonts w:ascii="宋体" w:eastAsia="宋体" w:hAnsi="宋体" w:cstheme="minorEastAsia"/>
          <w:sz w:val="24"/>
          <w:szCs w:val="24"/>
        </w:rPr>
        <w:t>2.在上述要求基础上可以为该系统设定多种登录方式，只有系统管理员登录、普通用户和编撰师登录三个窗口可以使用，没有系统管理员、普通用户或者编撰师的用户名和密码任何人都不能登录该系统。</w:t>
      </w:r>
    </w:p>
    <w:p w14:paraId="0C051FA2" w14:textId="70277DCA" w:rsidR="00734A3A" w:rsidRPr="000B44AB" w:rsidRDefault="00734A3A" w:rsidP="00734A3A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 w:rsidRPr="00734A3A">
        <w:rPr>
          <w:rFonts w:ascii="宋体" w:eastAsia="宋体" w:hAnsi="宋体" w:cstheme="minorEastAsia"/>
          <w:sz w:val="24"/>
          <w:szCs w:val="24"/>
        </w:rPr>
        <w:t>3.在具体实现时还应为系统管理员、普通用户和编撰师设定不同的权限，系统管理员应当可以使用系统的所有模块，编撰师可以使用发布帖子的模块，普通用户对于用户管理模块是无权使用的。</w:t>
      </w:r>
    </w:p>
    <w:p w14:paraId="16F85588" w14:textId="688938BD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.2.1</w:t>
      </w:r>
      <w:r w:rsidR="00374A3F">
        <w:rPr>
          <w:rFonts w:ascii="宋体" w:eastAsia="宋体" w:hAnsi="宋体" w:cstheme="minorEastAsia" w:hint="eastAsia"/>
          <w:sz w:val="24"/>
          <w:szCs w:val="24"/>
        </w:rPr>
        <w:t>系统功能设计</w:t>
      </w:r>
    </w:p>
    <w:p w14:paraId="73529162" w14:textId="400C9433" w:rsidR="00374A3F" w:rsidRPr="000B44AB" w:rsidRDefault="00374A3F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在</w:t>
      </w:r>
      <w:r w:rsidR="00E5472E">
        <w:rPr>
          <w:rFonts w:ascii="宋体" w:eastAsia="宋体" w:hAnsi="宋体" w:cstheme="minorEastAsia" w:hint="eastAsia"/>
          <w:sz w:val="24"/>
          <w:szCs w:val="24"/>
        </w:rPr>
        <w:t>整体设计中</w:t>
      </w:r>
      <w:r w:rsidR="00EF7864">
        <w:rPr>
          <w:rFonts w:ascii="宋体" w:eastAsia="宋体" w:hAnsi="宋体" w:cstheme="minorEastAsia" w:hint="eastAsia"/>
          <w:sz w:val="24"/>
          <w:szCs w:val="24"/>
        </w:rPr>
        <w:t>，我们将</w:t>
      </w:r>
      <w:proofErr w:type="gramStart"/>
      <w:r w:rsidR="00EF7864">
        <w:rPr>
          <w:rFonts w:ascii="宋体" w:eastAsia="宋体" w:hAnsi="宋体" w:cstheme="minorEastAsia" w:hint="eastAsia"/>
          <w:sz w:val="24"/>
          <w:szCs w:val="24"/>
        </w:rPr>
        <w:t>穿搭系统</w:t>
      </w:r>
      <w:proofErr w:type="gramEnd"/>
      <w:r w:rsidR="00EF7864">
        <w:rPr>
          <w:rFonts w:ascii="宋体" w:eastAsia="宋体" w:hAnsi="宋体" w:cstheme="minorEastAsia" w:hint="eastAsia"/>
          <w:sz w:val="24"/>
          <w:szCs w:val="24"/>
        </w:rPr>
        <w:t>分为</w:t>
      </w:r>
      <w:r w:rsidR="00194267">
        <w:rPr>
          <w:rFonts w:ascii="宋体" w:eastAsia="宋体" w:hAnsi="宋体" w:cstheme="minorEastAsia" w:hint="eastAsia"/>
          <w:sz w:val="24"/>
          <w:szCs w:val="24"/>
        </w:rPr>
        <w:t>四个大的功能：</w:t>
      </w:r>
      <w:r w:rsidR="00310879">
        <w:rPr>
          <w:rFonts w:ascii="宋体" w:eastAsia="宋体" w:hAnsi="宋体" w:cstheme="minorEastAsia" w:hint="eastAsia"/>
          <w:sz w:val="24"/>
          <w:szCs w:val="24"/>
        </w:rPr>
        <w:t>排名系统，</w:t>
      </w:r>
      <w:proofErr w:type="gramStart"/>
      <w:r w:rsidR="00310879">
        <w:rPr>
          <w:rFonts w:ascii="宋体" w:eastAsia="宋体" w:hAnsi="宋体" w:cstheme="minorEastAsia" w:hint="eastAsia"/>
          <w:sz w:val="24"/>
          <w:szCs w:val="24"/>
        </w:rPr>
        <w:t>穿搭系统</w:t>
      </w:r>
      <w:proofErr w:type="gramEnd"/>
      <w:r w:rsidR="00310879">
        <w:rPr>
          <w:rFonts w:ascii="宋体" w:eastAsia="宋体" w:hAnsi="宋体" w:cstheme="minorEastAsia" w:hint="eastAsia"/>
          <w:sz w:val="24"/>
          <w:szCs w:val="24"/>
        </w:rPr>
        <w:t>，发现系统，</w:t>
      </w:r>
      <w:r w:rsidR="00194267">
        <w:rPr>
          <w:rFonts w:ascii="宋体" w:eastAsia="宋体" w:hAnsi="宋体" w:cstheme="minorEastAsia" w:hint="eastAsia"/>
          <w:sz w:val="24"/>
          <w:szCs w:val="24"/>
        </w:rPr>
        <w:t>消息系统</w:t>
      </w:r>
      <w:ins w:id="0" w:author="小 帅" w:date="2022-04-15T12:09:00Z">
        <w:r w:rsidR="00D85288">
          <w:rPr>
            <w:rFonts w:ascii="宋体" w:eastAsia="宋体" w:hAnsi="宋体" w:cstheme="minorEastAsia" w:hint="eastAsia"/>
            <w:sz w:val="24"/>
            <w:szCs w:val="24"/>
          </w:rPr>
          <w:t>，分类管理系统，后台审核系统</w:t>
        </w:r>
      </w:ins>
      <w:r w:rsidR="00194267">
        <w:rPr>
          <w:rFonts w:ascii="宋体" w:eastAsia="宋体" w:hAnsi="宋体" w:cstheme="minorEastAsia" w:hint="eastAsia"/>
          <w:sz w:val="24"/>
          <w:szCs w:val="24"/>
        </w:rPr>
        <w:t>。下面将具体进行介绍每个功能</w:t>
      </w:r>
      <w:r w:rsidR="00C40246">
        <w:rPr>
          <w:rFonts w:ascii="宋体" w:eastAsia="宋体" w:hAnsi="宋体" w:cstheme="minorEastAsia" w:hint="eastAsia"/>
          <w:sz w:val="24"/>
          <w:szCs w:val="24"/>
        </w:rPr>
        <w:t>。</w:t>
      </w:r>
    </w:p>
    <w:p w14:paraId="634529B3" w14:textId="36A2E7DC" w:rsidR="00C40246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.2.2</w:t>
      </w:r>
      <w:r w:rsidR="00C40246">
        <w:rPr>
          <w:rFonts w:ascii="宋体" w:eastAsia="宋体" w:hAnsi="宋体" w:cstheme="minorEastAsia" w:hint="eastAsia"/>
          <w:sz w:val="24"/>
          <w:szCs w:val="24"/>
        </w:rPr>
        <w:t>排名系统功能</w:t>
      </w:r>
    </w:p>
    <w:p w14:paraId="22A5B113" w14:textId="75EA1A50" w:rsidR="00C40246" w:rsidRPr="000B44AB" w:rsidRDefault="00C40246" w:rsidP="00C40246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排名系统功能包括</w:t>
      </w:r>
      <w:r w:rsidR="0036019B">
        <w:rPr>
          <w:rFonts w:ascii="宋体" w:eastAsia="宋体" w:hAnsi="宋体" w:cstheme="minorEastAsia" w:hint="eastAsia"/>
          <w:sz w:val="24"/>
          <w:szCs w:val="24"/>
        </w:rPr>
        <w:t>：</w:t>
      </w:r>
      <w:r w:rsidR="006A5E89">
        <w:rPr>
          <w:rFonts w:ascii="宋体" w:eastAsia="宋体" w:hAnsi="宋体" w:cstheme="minorEastAsia" w:hint="eastAsia"/>
          <w:sz w:val="24"/>
          <w:szCs w:val="24"/>
        </w:rPr>
        <w:t>对已经发布的帖子进行</w:t>
      </w:r>
      <w:r w:rsidR="00B57402">
        <w:rPr>
          <w:rFonts w:ascii="宋体" w:eastAsia="宋体" w:hAnsi="宋体" w:cstheme="minorEastAsia" w:hint="eastAsia"/>
          <w:sz w:val="24"/>
          <w:szCs w:val="24"/>
        </w:rPr>
        <w:t>热度</w:t>
      </w:r>
      <w:r w:rsidR="006A5E89">
        <w:rPr>
          <w:rFonts w:ascii="宋体" w:eastAsia="宋体" w:hAnsi="宋体" w:cstheme="minorEastAsia" w:hint="eastAsia"/>
          <w:sz w:val="24"/>
          <w:szCs w:val="24"/>
        </w:rPr>
        <w:t>排名</w:t>
      </w:r>
      <w:r w:rsidR="00B57402">
        <w:rPr>
          <w:rFonts w:ascii="宋体" w:eastAsia="宋体" w:hAnsi="宋体" w:cstheme="minorEastAsia" w:hint="eastAsia"/>
          <w:sz w:val="24"/>
          <w:szCs w:val="24"/>
        </w:rPr>
        <w:t>、点击量排名、新品排名</w:t>
      </w:r>
      <w:r w:rsidR="006A5E89">
        <w:rPr>
          <w:rFonts w:ascii="宋体" w:eastAsia="宋体" w:hAnsi="宋体" w:cstheme="minorEastAsia" w:hint="eastAsia"/>
          <w:sz w:val="24"/>
          <w:szCs w:val="24"/>
        </w:rPr>
        <w:t>。</w:t>
      </w:r>
    </w:p>
    <w:p w14:paraId="2CCF2F48" w14:textId="0B86CA5A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.2.3</w:t>
      </w:r>
      <w:proofErr w:type="gramStart"/>
      <w:r w:rsidR="0036019B">
        <w:rPr>
          <w:rFonts w:ascii="宋体" w:eastAsia="宋体" w:hAnsi="宋体" w:cstheme="minorEastAsia" w:hint="eastAsia"/>
          <w:sz w:val="24"/>
          <w:szCs w:val="24"/>
        </w:rPr>
        <w:t>穿搭系统功能</w:t>
      </w:r>
      <w:proofErr w:type="gramEnd"/>
    </w:p>
    <w:p w14:paraId="4D0D9F5C" w14:textId="557153EC" w:rsidR="0036019B" w:rsidRPr="000B44AB" w:rsidRDefault="0036019B" w:rsidP="0036019B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proofErr w:type="gramStart"/>
      <w:r>
        <w:rPr>
          <w:rFonts w:ascii="宋体" w:eastAsia="宋体" w:hAnsi="宋体" w:cstheme="minorEastAsia" w:hint="eastAsia"/>
          <w:sz w:val="24"/>
          <w:szCs w:val="24"/>
        </w:rPr>
        <w:t>穿搭系统功能</w:t>
      </w:r>
      <w:proofErr w:type="gramEnd"/>
      <w:r>
        <w:rPr>
          <w:rFonts w:ascii="宋体" w:eastAsia="宋体" w:hAnsi="宋体" w:cstheme="minorEastAsia" w:hint="eastAsia"/>
          <w:sz w:val="24"/>
          <w:szCs w:val="24"/>
        </w:rPr>
        <w:t>包括：推荐</w:t>
      </w:r>
      <w:r w:rsidRPr="0036019B">
        <w:rPr>
          <w:rFonts w:ascii="宋体" w:eastAsia="宋体" w:hAnsi="宋体" w:cstheme="minorEastAsia" w:hint="eastAsia"/>
          <w:sz w:val="24"/>
          <w:szCs w:val="24"/>
        </w:rPr>
        <w:t>服装款式</w:t>
      </w:r>
      <w:r>
        <w:rPr>
          <w:rFonts w:ascii="宋体" w:eastAsia="宋体" w:hAnsi="宋体" w:cstheme="minorEastAsia" w:hint="eastAsia"/>
          <w:sz w:val="24"/>
          <w:szCs w:val="24"/>
        </w:rPr>
        <w:t>、推荐</w:t>
      </w:r>
      <w:r w:rsidRPr="0036019B">
        <w:rPr>
          <w:rFonts w:ascii="宋体" w:eastAsia="宋体" w:hAnsi="宋体" w:cstheme="minorEastAsia" w:hint="eastAsia"/>
          <w:sz w:val="24"/>
          <w:szCs w:val="24"/>
        </w:rPr>
        <w:t>服装色调</w:t>
      </w:r>
      <w:r w:rsidR="006A5E89">
        <w:rPr>
          <w:rFonts w:ascii="宋体" w:eastAsia="宋体" w:hAnsi="宋体" w:cstheme="minorEastAsia" w:hint="eastAsia"/>
          <w:sz w:val="24"/>
          <w:szCs w:val="24"/>
        </w:rPr>
        <w:t>、推荐</w:t>
      </w:r>
      <w:r w:rsidRPr="0036019B">
        <w:rPr>
          <w:rFonts w:ascii="宋体" w:eastAsia="宋体" w:hAnsi="宋体" w:cstheme="minorEastAsia" w:hint="eastAsia"/>
          <w:sz w:val="24"/>
          <w:szCs w:val="24"/>
        </w:rPr>
        <w:t>服装风格</w:t>
      </w:r>
      <w:r w:rsidR="006A5E89">
        <w:rPr>
          <w:rFonts w:ascii="宋体" w:eastAsia="宋体" w:hAnsi="宋体" w:cstheme="minorEastAsia" w:hint="eastAsia"/>
          <w:sz w:val="24"/>
          <w:szCs w:val="24"/>
        </w:rPr>
        <w:t>、推荐</w:t>
      </w:r>
      <w:r w:rsidRPr="0036019B">
        <w:rPr>
          <w:rFonts w:ascii="宋体" w:eastAsia="宋体" w:hAnsi="宋体" w:cstheme="minorEastAsia" w:hint="eastAsia"/>
          <w:sz w:val="24"/>
          <w:szCs w:val="24"/>
        </w:rPr>
        <w:lastRenderedPageBreak/>
        <w:t>服装色调</w:t>
      </w:r>
      <w:r w:rsidR="006A5E89">
        <w:rPr>
          <w:rFonts w:ascii="宋体" w:eastAsia="宋体" w:hAnsi="宋体" w:cstheme="minorEastAsia" w:hint="eastAsia"/>
          <w:sz w:val="24"/>
          <w:szCs w:val="24"/>
        </w:rPr>
        <w:t>、推荐</w:t>
      </w:r>
      <w:r w:rsidRPr="0036019B">
        <w:rPr>
          <w:rFonts w:ascii="宋体" w:eastAsia="宋体" w:hAnsi="宋体" w:cstheme="minorEastAsia" w:hint="eastAsia"/>
          <w:sz w:val="24"/>
          <w:szCs w:val="24"/>
        </w:rPr>
        <w:t>服装尺码</w:t>
      </w:r>
      <w:r w:rsidR="006A5E89">
        <w:rPr>
          <w:rFonts w:ascii="宋体" w:eastAsia="宋体" w:hAnsi="宋体" w:cstheme="minorEastAsia" w:hint="eastAsia"/>
          <w:sz w:val="24"/>
          <w:szCs w:val="24"/>
        </w:rPr>
        <w:t>。</w:t>
      </w:r>
    </w:p>
    <w:p w14:paraId="23559701" w14:textId="0297528C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.2.4</w:t>
      </w:r>
      <w:r w:rsidR="00B57402">
        <w:rPr>
          <w:rFonts w:ascii="宋体" w:eastAsia="宋体" w:hAnsi="宋体" w:cstheme="minorEastAsia" w:hint="eastAsia"/>
          <w:sz w:val="24"/>
          <w:szCs w:val="24"/>
        </w:rPr>
        <w:t>发现系统功能</w:t>
      </w:r>
    </w:p>
    <w:p w14:paraId="02468214" w14:textId="4A4A3406" w:rsidR="00B57402" w:rsidRPr="000B44AB" w:rsidRDefault="00B57402" w:rsidP="00B57402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发现系统功能包括：</w:t>
      </w:r>
      <w:r w:rsidR="00F9033D">
        <w:rPr>
          <w:rFonts w:ascii="宋体" w:eastAsia="宋体" w:hAnsi="宋体" w:cstheme="minorEastAsia" w:hint="eastAsia"/>
          <w:sz w:val="24"/>
          <w:szCs w:val="24"/>
        </w:rPr>
        <w:t>推荐的帖子，关注的博主发布的帖子</w:t>
      </w:r>
    </w:p>
    <w:p w14:paraId="258EBD88" w14:textId="0AAC897A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.2.5</w:t>
      </w:r>
      <w:r w:rsidR="00B57402">
        <w:rPr>
          <w:rFonts w:ascii="宋体" w:eastAsia="宋体" w:hAnsi="宋体" w:cstheme="minorEastAsia" w:hint="eastAsia"/>
          <w:sz w:val="24"/>
          <w:szCs w:val="24"/>
        </w:rPr>
        <w:t>消息系统功能</w:t>
      </w:r>
    </w:p>
    <w:p w14:paraId="1822C7C4" w14:textId="46B67452" w:rsidR="00B57402" w:rsidRPr="000B44AB" w:rsidRDefault="00B57402" w:rsidP="00B57402">
      <w:pPr>
        <w:spacing w:line="360" w:lineRule="auto"/>
        <w:ind w:firstLineChars="100" w:firstLine="24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消息系统功能包括：</w:t>
      </w:r>
      <w:r w:rsidR="00F9033D">
        <w:rPr>
          <w:rFonts w:ascii="宋体" w:eastAsia="宋体" w:hAnsi="宋体" w:cstheme="minorEastAsia" w:hint="eastAsia"/>
          <w:sz w:val="24"/>
          <w:szCs w:val="24"/>
        </w:rPr>
        <w:t>私信</w:t>
      </w:r>
      <w:r w:rsidR="00E018DF">
        <w:rPr>
          <w:rFonts w:ascii="宋体" w:eastAsia="宋体" w:hAnsi="宋体" w:cstheme="minorEastAsia" w:hint="eastAsia"/>
          <w:sz w:val="24"/>
          <w:szCs w:val="24"/>
        </w:rPr>
        <w:t>、通知。</w:t>
      </w:r>
    </w:p>
    <w:p w14:paraId="45B44000" w14:textId="174227CB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.4</w:t>
      </w:r>
      <w:r w:rsidRPr="000B44AB">
        <w:rPr>
          <w:rFonts w:ascii="宋体" w:eastAsia="宋体" w:hAnsi="宋体" w:cstheme="minorEastAsia" w:hint="eastAsia"/>
          <w:sz w:val="24"/>
          <w:szCs w:val="24"/>
        </w:rPr>
        <w:t>性能需求</w:t>
      </w:r>
    </w:p>
    <w:p w14:paraId="5FFD47D3" w14:textId="5E2ED8AF" w:rsidR="006F7C29" w:rsidRPr="000B44AB" w:rsidRDefault="006F7C29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对手机网络有一定的需求</w:t>
      </w:r>
    </w:p>
    <w:p w14:paraId="2F081366" w14:textId="77777777" w:rsidR="000B44AB" w:rsidRP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3.5数据描述</w:t>
      </w:r>
    </w:p>
    <w:p w14:paraId="63DCE9E6" w14:textId="609947ED" w:rsid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3.5.1E-R</w:t>
      </w:r>
      <w:r w:rsidRPr="000B44AB">
        <w:rPr>
          <w:rFonts w:ascii="宋体" w:eastAsia="宋体" w:hAnsi="宋体" w:cstheme="minorEastAsia" w:hint="eastAsia"/>
          <w:sz w:val="24"/>
          <w:szCs w:val="24"/>
        </w:rPr>
        <w:t>图</w:t>
      </w:r>
    </w:p>
    <w:p w14:paraId="73693CA4" w14:textId="489E15E8" w:rsidR="00E018DF" w:rsidRPr="00A51661" w:rsidRDefault="00A51661" w:rsidP="006640D6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noProof/>
          <w:sz w:val="24"/>
          <w:szCs w:val="24"/>
        </w:rPr>
        <w:drawing>
          <wp:inline distT="0" distB="0" distL="0" distR="0" wp14:anchorId="796A3CDB" wp14:editId="57B042EF">
            <wp:extent cx="3800475" cy="3343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239E" w14:textId="46CE7B55" w:rsidR="00F726DF" w:rsidRDefault="006640D6" w:rsidP="006640D6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图3</w:t>
      </w:r>
      <w:r>
        <w:rPr>
          <w:rFonts w:ascii="宋体" w:eastAsia="宋体" w:hAnsi="宋体" w:cstheme="minorEastAsia"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sz w:val="24"/>
          <w:szCs w:val="24"/>
        </w:rPr>
        <w:t>系统E</w:t>
      </w:r>
      <w:r>
        <w:rPr>
          <w:rFonts w:ascii="宋体" w:eastAsia="宋体" w:hAnsi="宋体" w:cstheme="minorEastAsia"/>
          <w:sz w:val="24"/>
          <w:szCs w:val="24"/>
        </w:rPr>
        <w:t>-R</w:t>
      </w:r>
      <w:r>
        <w:rPr>
          <w:rFonts w:ascii="宋体" w:eastAsia="宋体" w:hAnsi="宋体" w:cstheme="minorEastAsia" w:hint="eastAsia"/>
          <w:sz w:val="24"/>
          <w:szCs w:val="24"/>
        </w:rPr>
        <w:t>图</w:t>
      </w:r>
    </w:p>
    <w:p w14:paraId="76B8ECC5" w14:textId="754CB271" w:rsidR="00F726DF" w:rsidRDefault="00F726DF" w:rsidP="006640D6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noProof/>
          <w:sz w:val="24"/>
          <w:szCs w:val="24"/>
        </w:rPr>
        <w:drawing>
          <wp:inline distT="0" distB="0" distL="0" distR="0" wp14:anchorId="2A99F684" wp14:editId="6DB3AE6F">
            <wp:extent cx="5018405" cy="2084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1A4E" w14:textId="1D25A566" w:rsidR="006640D6" w:rsidRDefault="006640D6" w:rsidP="006640D6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图3</w:t>
      </w:r>
      <w:r>
        <w:rPr>
          <w:rFonts w:ascii="宋体" w:eastAsia="宋体" w:hAnsi="宋体" w:cstheme="minorEastAsia"/>
          <w:sz w:val="24"/>
          <w:szCs w:val="24"/>
        </w:rPr>
        <w:t xml:space="preserve">.2 </w:t>
      </w:r>
      <w:r>
        <w:rPr>
          <w:rFonts w:ascii="宋体" w:eastAsia="宋体" w:hAnsi="宋体" w:cstheme="minorEastAsia" w:hint="eastAsia"/>
          <w:sz w:val="24"/>
          <w:szCs w:val="24"/>
        </w:rPr>
        <w:t>管理员属性</w:t>
      </w:r>
    </w:p>
    <w:p w14:paraId="1A668B18" w14:textId="6AF2DCE0" w:rsidR="00F726DF" w:rsidRDefault="00F726DF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</w:p>
    <w:p w14:paraId="02107052" w14:textId="697DB6CB" w:rsidR="00F726DF" w:rsidRDefault="00F726DF" w:rsidP="00F4234D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noProof/>
          <w:sz w:val="24"/>
          <w:szCs w:val="24"/>
        </w:rPr>
        <w:drawing>
          <wp:inline distT="0" distB="0" distL="0" distR="0" wp14:anchorId="43A790EB" wp14:editId="49595269">
            <wp:extent cx="5047615" cy="356997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8289" w14:textId="0AE2A134" w:rsidR="00F726DF" w:rsidRDefault="00F4234D" w:rsidP="00F4234D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图3</w:t>
      </w:r>
      <w:r>
        <w:rPr>
          <w:rFonts w:ascii="宋体" w:eastAsia="宋体" w:hAnsi="宋体" w:cstheme="minorEastAsia"/>
          <w:sz w:val="24"/>
          <w:szCs w:val="24"/>
        </w:rPr>
        <w:t xml:space="preserve">.2 </w:t>
      </w:r>
      <w:r>
        <w:rPr>
          <w:rFonts w:ascii="宋体" w:eastAsia="宋体" w:hAnsi="宋体" w:cstheme="minorEastAsia" w:hint="eastAsia"/>
          <w:sz w:val="24"/>
          <w:szCs w:val="24"/>
        </w:rPr>
        <w:t>用户属性</w:t>
      </w:r>
    </w:p>
    <w:p w14:paraId="28C7C8CA" w14:textId="144A6CF9" w:rsidR="00F726DF" w:rsidRDefault="00F726DF" w:rsidP="00F4234D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noProof/>
          <w:sz w:val="24"/>
          <w:szCs w:val="24"/>
        </w:rPr>
        <w:drawing>
          <wp:inline distT="0" distB="0" distL="0" distR="0" wp14:anchorId="001ADDF7" wp14:editId="27AE8A39">
            <wp:extent cx="5047615" cy="36499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3B71" w14:textId="449BEA02" w:rsidR="00F726DF" w:rsidRDefault="00F4234D" w:rsidP="00F4234D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图3</w:t>
      </w:r>
      <w:r>
        <w:rPr>
          <w:rFonts w:ascii="宋体" w:eastAsia="宋体" w:hAnsi="宋体" w:cstheme="minorEastAsia"/>
          <w:sz w:val="24"/>
          <w:szCs w:val="24"/>
        </w:rPr>
        <w:t xml:space="preserve">.2 </w:t>
      </w:r>
      <w:r>
        <w:rPr>
          <w:rFonts w:ascii="宋体" w:eastAsia="宋体" w:hAnsi="宋体" w:cstheme="minorEastAsia" w:hint="eastAsia"/>
          <w:sz w:val="24"/>
          <w:szCs w:val="24"/>
        </w:rPr>
        <w:t>帖子属性</w:t>
      </w:r>
    </w:p>
    <w:p w14:paraId="2C6D159C" w14:textId="77777777" w:rsidR="00F4234D" w:rsidRDefault="00F4234D" w:rsidP="00F4234D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</w:p>
    <w:p w14:paraId="6CA56115" w14:textId="6F4FFE03" w:rsidR="00F726DF" w:rsidRDefault="00F4234D" w:rsidP="00F4234D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/>
          <w:noProof/>
          <w:sz w:val="24"/>
          <w:szCs w:val="24"/>
        </w:rPr>
        <w:lastRenderedPageBreak/>
        <w:drawing>
          <wp:inline distT="0" distB="0" distL="0" distR="0" wp14:anchorId="1D8E3118" wp14:editId="7C5CFDF6">
            <wp:extent cx="5047615" cy="36499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BF0F" w14:textId="03B7E92A" w:rsidR="00F726DF" w:rsidRPr="000B44AB" w:rsidRDefault="00F4234D" w:rsidP="00F4234D">
      <w:pPr>
        <w:spacing w:line="360" w:lineRule="auto"/>
        <w:jc w:val="center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图3</w:t>
      </w:r>
      <w:r>
        <w:rPr>
          <w:rFonts w:ascii="宋体" w:eastAsia="宋体" w:hAnsi="宋体" w:cstheme="minorEastAsia"/>
          <w:sz w:val="24"/>
          <w:szCs w:val="24"/>
        </w:rPr>
        <w:t xml:space="preserve">.2 </w:t>
      </w:r>
      <w:r>
        <w:rPr>
          <w:rFonts w:ascii="宋体" w:eastAsia="宋体" w:hAnsi="宋体" w:cstheme="minorEastAsia" w:hint="eastAsia"/>
          <w:sz w:val="24"/>
          <w:szCs w:val="24"/>
        </w:rPr>
        <w:t>编撰师属性</w:t>
      </w:r>
    </w:p>
    <w:p w14:paraId="2D05FF16" w14:textId="77777777" w:rsidR="000B44AB" w:rsidRP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.5.2</w:t>
      </w:r>
      <w:r w:rsidRPr="000B44AB">
        <w:rPr>
          <w:rFonts w:ascii="宋体" w:eastAsia="宋体" w:hAnsi="宋体" w:cstheme="minorEastAsia" w:hint="eastAsia"/>
          <w:sz w:val="24"/>
          <w:szCs w:val="24"/>
        </w:rPr>
        <w:t>静态数据描述</w:t>
      </w:r>
    </w:p>
    <w:p w14:paraId="5A17C35C" w14:textId="77777777" w:rsidR="000B44AB" w:rsidRP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 w:hint="eastAsia"/>
          <w:sz w:val="24"/>
          <w:szCs w:val="24"/>
        </w:rPr>
        <w:t>3</w:t>
      </w:r>
      <w:r w:rsidRPr="000B44AB">
        <w:rPr>
          <w:rFonts w:ascii="宋体" w:eastAsia="宋体" w:hAnsi="宋体" w:cstheme="minorEastAsia"/>
          <w:sz w:val="24"/>
          <w:szCs w:val="24"/>
        </w:rPr>
        <w:t>.5.3</w:t>
      </w:r>
      <w:r w:rsidRPr="000B44AB">
        <w:rPr>
          <w:rFonts w:ascii="宋体" w:eastAsia="宋体" w:hAnsi="宋体" w:cstheme="minorEastAsia" w:hint="eastAsia"/>
          <w:sz w:val="24"/>
          <w:szCs w:val="24"/>
        </w:rPr>
        <w:t>动态数据</w:t>
      </w:r>
    </w:p>
    <w:p w14:paraId="5CAE8E7D" w14:textId="77777777" w:rsidR="000B44AB" w:rsidRPr="000B44AB" w:rsidRDefault="000B44AB" w:rsidP="000B44AB">
      <w:pPr>
        <w:spacing w:line="360" w:lineRule="auto"/>
        <w:jc w:val="left"/>
        <w:rPr>
          <w:rFonts w:ascii="宋体" w:eastAsia="宋体" w:hAnsi="宋体" w:cstheme="minorEastAsia"/>
          <w:sz w:val="24"/>
          <w:szCs w:val="24"/>
        </w:rPr>
      </w:pPr>
      <w:r w:rsidRPr="000B44AB">
        <w:rPr>
          <w:rFonts w:ascii="宋体" w:eastAsia="宋体" w:hAnsi="宋体" w:cstheme="minorEastAsia"/>
          <w:sz w:val="24"/>
          <w:szCs w:val="24"/>
        </w:rPr>
        <w:t>3.6</w:t>
      </w:r>
      <w:r w:rsidRPr="000B44AB">
        <w:rPr>
          <w:rFonts w:ascii="宋体" w:eastAsia="宋体" w:hAnsi="宋体" w:cstheme="minorEastAsia" w:hint="eastAsia"/>
          <w:sz w:val="24"/>
          <w:szCs w:val="24"/>
        </w:rPr>
        <w:t>小结</w:t>
      </w:r>
    </w:p>
    <w:p w14:paraId="751D50EC" w14:textId="77777777" w:rsidR="000B44AB" w:rsidRPr="000B44AB" w:rsidRDefault="000B44AB" w:rsidP="00520AC8">
      <w:pPr>
        <w:rPr>
          <w:rFonts w:ascii="宋体" w:eastAsia="宋体" w:hAnsi="宋体" w:cstheme="minorEastAsia"/>
          <w:sz w:val="24"/>
          <w:szCs w:val="24"/>
        </w:rPr>
      </w:pPr>
    </w:p>
    <w:sectPr w:rsidR="000B44AB" w:rsidRPr="000B4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小 帅">
    <w15:presenceInfo w15:providerId="Windows Live" w15:userId="003b69e60dc5c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FF"/>
    <w:rsid w:val="000B44AB"/>
    <w:rsid w:val="001017FF"/>
    <w:rsid w:val="001073D6"/>
    <w:rsid w:val="00194267"/>
    <w:rsid w:val="001D16D3"/>
    <w:rsid w:val="00243C9A"/>
    <w:rsid w:val="002A7870"/>
    <w:rsid w:val="00310879"/>
    <w:rsid w:val="00310C01"/>
    <w:rsid w:val="0036019B"/>
    <w:rsid w:val="00374A3F"/>
    <w:rsid w:val="00380762"/>
    <w:rsid w:val="003A4100"/>
    <w:rsid w:val="003B5E3C"/>
    <w:rsid w:val="0043649C"/>
    <w:rsid w:val="004A7EA8"/>
    <w:rsid w:val="0051289F"/>
    <w:rsid w:val="00520AC8"/>
    <w:rsid w:val="0057058D"/>
    <w:rsid w:val="005725DB"/>
    <w:rsid w:val="00592FA7"/>
    <w:rsid w:val="00595F6B"/>
    <w:rsid w:val="00613C16"/>
    <w:rsid w:val="006640D6"/>
    <w:rsid w:val="006A3301"/>
    <w:rsid w:val="006A5E89"/>
    <w:rsid w:val="006C06E0"/>
    <w:rsid w:val="006F5F46"/>
    <w:rsid w:val="006F7C29"/>
    <w:rsid w:val="00730CCF"/>
    <w:rsid w:val="00734A3A"/>
    <w:rsid w:val="00855188"/>
    <w:rsid w:val="00927DB7"/>
    <w:rsid w:val="00941340"/>
    <w:rsid w:val="00A51661"/>
    <w:rsid w:val="00A90D4E"/>
    <w:rsid w:val="00B23B9A"/>
    <w:rsid w:val="00B57402"/>
    <w:rsid w:val="00C40246"/>
    <w:rsid w:val="00C641DC"/>
    <w:rsid w:val="00D75C9D"/>
    <w:rsid w:val="00D85288"/>
    <w:rsid w:val="00E018DF"/>
    <w:rsid w:val="00E5472E"/>
    <w:rsid w:val="00E83655"/>
    <w:rsid w:val="00EF7864"/>
    <w:rsid w:val="00F4234D"/>
    <w:rsid w:val="00F702AB"/>
    <w:rsid w:val="00F726DF"/>
    <w:rsid w:val="00F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A658"/>
  <w15:chartTrackingRefBased/>
  <w15:docId w15:val="{760C5EF5-67E9-4D5D-923F-4495FD2C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0CC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D010-86D0-4A55-A2D3-222B64C5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帅</dc:creator>
  <cp:keywords/>
  <dc:description/>
  <cp:lastModifiedBy>小 帅</cp:lastModifiedBy>
  <cp:revision>6</cp:revision>
  <dcterms:created xsi:type="dcterms:W3CDTF">2022-04-14T13:19:00Z</dcterms:created>
  <dcterms:modified xsi:type="dcterms:W3CDTF">2022-04-22T06:12:00Z</dcterms:modified>
</cp:coreProperties>
</file>